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6DA4A" w14:textId="77777777" w:rsidR="00D7367C" w:rsidRPr="005D7769" w:rsidRDefault="00D7367C" w:rsidP="00D7367C">
      <w:pPr>
        <w:spacing w:line="480" w:lineRule="auto"/>
        <w:jc w:val="center"/>
        <w:rPr>
          <w:rFonts w:ascii="Times New Roman" w:hAnsi="Times New Roman"/>
          <w:iCs/>
          <w:szCs w:val="24"/>
        </w:rPr>
      </w:pPr>
      <w:r w:rsidRPr="005D7769">
        <w:rPr>
          <w:rFonts w:ascii="Times New Roman" w:hAnsi="Times New Roman"/>
          <w:iCs/>
          <w:szCs w:val="24"/>
        </w:rPr>
        <w:t xml:space="preserve">Francisco Goya’s Descent into Madness: A Critical Analysis of </w:t>
      </w:r>
      <w:r w:rsidRPr="005D7769">
        <w:rPr>
          <w:rFonts w:ascii="Times New Roman" w:hAnsi="Times New Roman"/>
          <w:i/>
          <w:szCs w:val="24"/>
        </w:rPr>
        <w:t xml:space="preserve">Saturn Devouring One of His </w:t>
      </w:r>
      <w:commentRangeStart w:id="0"/>
      <w:r w:rsidRPr="005D7769">
        <w:rPr>
          <w:rFonts w:ascii="Times New Roman" w:hAnsi="Times New Roman"/>
          <w:i/>
          <w:szCs w:val="24"/>
        </w:rPr>
        <w:t>Children</w:t>
      </w:r>
      <w:commentRangeEnd w:id="0"/>
      <w:r w:rsidR="000F4D60">
        <w:rPr>
          <w:rStyle w:val="CommentReference"/>
        </w:rPr>
        <w:commentReference w:id="0"/>
      </w:r>
    </w:p>
    <w:p w14:paraId="6EF12917" w14:textId="77777777" w:rsidR="00D7367C" w:rsidRPr="005D7769" w:rsidRDefault="00D7367C" w:rsidP="00D7367C">
      <w:pPr>
        <w:spacing w:line="480" w:lineRule="auto"/>
        <w:rPr>
          <w:rFonts w:ascii="Times New Roman" w:hAnsi="Times New Roman"/>
          <w:szCs w:val="24"/>
        </w:rPr>
      </w:pPr>
    </w:p>
    <w:p w14:paraId="34C239E3" w14:textId="77777777" w:rsidR="00D7367C" w:rsidRPr="005D7769" w:rsidRDefault="00D7367C" w:rsidP="00D7367C">
      <w:pPr>
        <w:spacing w:line="480" w:lineRule="auto"/>
        <w:ind w:firstLine="720"/>
        <w:rPr>
          <w:rFonts w:ascii="Times New Roman" w:hAnsi="Times New Roman"/>
          <w:szCs w:val="24"/>
        </w:rPr>
      </w:pPr>
      <w:r w:rsidRPr="005D7769">
        <w:rPr>
          <w:rFonts w:ascii="Times New Roman" w:hAnsi="Times New Roman"/>
          <w:i/>
          <w:iCs/>
          <w:szCs w:val="24"/>
        </w:rPr>
        <w:t>Saturn Devouring One of His Children</w:t>
      </w:r>
      <w:r w:rsidRPr="005D7769">
        <w:rPr>
          <w:rFonts w:ascii="Times New Roman" w:hAnsi="Times New Roman"/>
          <w:szCs w:val="24"/>
        </w:rPr>
        <w:t xml:space="preserve"> is arguably one of the most famous and gruesome paintings of the Romantic period. Produced near the end of his life, this work is the most famous of Francisco Goya’s “Black Paintings” – a series of works Goya painted directly onto the plaster walls of his home at the age of </w:t>
      </w:r>
      <w:commentRangeStart w:id="1"/>
      <w:r w:rsidRPr="005D7769">
        <w:rPr>
          <w:rFonts w:ascii="Times New Roman" w:hAnsi="Times New Roman"/>
          <w:szCs w:val="24"/>
        </w:rPr>
        <w:t>73</w:t>
      </w:r>
      <w:commentRangeEnd w:id="1"/>
      <w:r w:rsidR="00C52860">
        <w:rPr>
          <w:rStyle w:val="CommentReference"/>
        </w:rPr>
        <w:commentReference w:id="1"/>
      </w:r>
      <w:r w:rsidRPr="005D7769">
        <w:rPr>
          <w:rFonts w:ascii="Times New Roman" w:hAnsi="Times New Roman"/>
          <w:szCs w:val="24"/>
        </w:rPr>
        <w:t xml:space="preserve">. These paintings show a darkness and grotesqueness uncharacteristic of Goya’s previous work. The man who was once the deputy director of painting at the Royal Academy, and designated royal painter for multiple </w:t>
      </w:r>
      <w:commentRangeStart w:id="2"/>
      <w:r w:rsidRPr="005D7769">
        <w:rPr>
          <w:rFonts w:ascii="Times New Roman" w:hAnsi="Times New Roman"/>
          <w:szCs w:val="24"/>
        </w:rPr>
        <w:t>monarchs</w:t>
      </w:r>
      <w:commentRangeEnd w:id="2"/>
      <w:r w:rsidR="00C52860">
        <w:rPr>
          <w:rStyle w:val="CommentReference"/>
        </w:rPr>
        <w:commentReference w:id="2"/>
      </w:r>
      <w:r w:rsidRPr="005D7769">
        <w:rPr>
          <w:rFonts w:ascii="Times New Roman" w:hAnsi="Times New Roman"/>
          <w:szCs w:val="24"/>
        </w:rPr>
        <w:t xml:space="preserve"> was now deaf from fever complications and disturbed by the political turmoil of Spanish civil unrest. As with all works of art, </w:t>
      </w:r>
      <w:r w:rsidRPr="005D7769">
        <w:rPr>
          <w:rFonts w:ascii="Times New Roman" w:hAnsi="Times New Roman"/>
          <w:i/>
          <w:szCs w:val="24"/>
        </w:rPr>
        <w:t>Saturn Devouring One of His Children’s</w:t>
      </w:r>
      <w:r w:rsidRPr="005D7769">
        <w:rPr>
          <w:rFonts w:ascii="Times New Roman" w:hAnsi="Times New Roman"/>
          <w:szCs w:val="24"/>
        </w:rPr>
        <w:t xml:space="preserve"> physical properties, formal structure, subject matter, and cultural context give us insight into the designs and motivations of its creator. In this we find in Francisco Goya a man who is ill, aged, depressed, and losing hope for humanity. </w:t>
      </w:r>
    </w:p>
    <w:p w14:paraId="1A338DE9" w14:textId="77777777" w:rsidR="00D7367C" w:rsidRPr="005D7769" w:rsidRDefault="00D7367C" w:rsidP="00D7367C">
      <w:pPr>
        <w:spacing w:line="480" w:lineRule="auto"/>
        <w:rPr>
          <w:rFonts w:ascii="Times New Roman" w:hAnsi="Times New Roman"/>
          <w:szCs w:val="24"/>
        </w:rPr>
      </w:pPr>
    </w:p>
    <w:p w14:paraId="46D7F252" w14:textId="79AD28DA" w:rsidR="00D7367C" w:rsidRPr="005D7769" w:rsidRDefault="00D7367C" w:rsidP="00D7367C">
      <w:pPr>
        <w:spacing w:line="480" w:lineRule="auto"/>
        <w:ind w:firstLine="720"/>
        <w:rPr>
          <w:rFonts w:ascii="Times New Roman" w:hAnsi="Times New Roman"/>
          <w:iCs/>
          <w:szCs w:val="24"/>
        </w:rPr>
      </w:pPr>
      <w:r w:rsidRPr="005D7769">
        <w:rPr>
          <w:rFonts w:ascii="Times New Roman" w:hAnsi="Times New Roman"/>
          <w:szCs w:val="24"/>
        </w:rPr>
        <w:t xml:space="preserve">The physical and mental turmoil of Goya near the end of his life are apparent in the physical </w:t>
      </w:r>
      <w:commentRangeStart w:id="3"/>
      <w:r w:rsidRPr="005D7769">
        <w:rPr>
          <w:rFonts w:ascii="Times New Roman" w:hAnsi="Times New Roman"/>
          <w:szCs w:val="24"/>
        </w:rPr>
        <w:t>characteristics</w:t>
      </w:r>
      <w:commentRangeEnd w:id="3"/>
      <w:r w:rsidR="00A634A7">
        <w:rPr>
          <w:rStyle w:val="CommentReference"/>
        </w:rPr>
        <w:commentReference w:id="3"/>
      </w:r>
      <w:r w:rsidRPr="005D7769">
        <w:rPr>
          <w:rFonts w:ascii="Times New Roman" w:hAnsi="Times New Roman"/>
          <w:szCs w:val="24"/>
        </w:rPr>
        <w:t xml:space="preserve"> of </w:t>
      </w:r>
      <w:r w:rsidRPr="005D7769">
        <w:rPr>
          <w:rFonts w:ascii="Times New Roman" w:hAnsi="Times New Roman"/>
          <w:i/>
          <w:szCs w:val="24"/>
        </w:rPr>
        <w:t xml:space="preserve">Saturn Devouring One of His Children. </w:t>
      </w:r>
      <w:r w:rsidRPr="005D7769">
        <w:rPr>
          <w:rFonts w:ascii="Times New Roman" w:hAnsi="Times New Roman"/>
          <w:iCs/>
          <w:szCs w:val="24"/>
        </w:rPr>
        <w:t xml:space="preserve">In this piece we see the rapid painterly brush strokes characteristic of the Romantic period. While some use the painterly style to communicate an ethereal dreamy effect, Goya’s use of paint portrays Saturn as a nightmarish monster full of motion and </w:t>
      </w:r>
      <w:commentRangeStart w:id="4"/>
      <w:r w:rsidRPr="005D7769">
        <w:rPr>
          <w:rFonts w:ascii="Times New Roman" w:hAnsi="Times New Roman"/>
          <w:iCs/>
          <w:szCs w:val="24"/>
        </w:rPr>
        <w:t>passion</w:t>
      </w:r>
      <w:commentRangeEnd w:id="4"/>
      <w:r w:rsidR="00A634A7">
        <w:rPr>
          <w:rStyle w:val="CommentReference"/>
        </w:rPr>
        <w:commentReference w:id="4"/>
      </w:r>
      <w:r w:rsidRPr="005D7769">
        <w:rPr>
          <w:rFonts w:ascii="Times New Roman" w:hAnsi="Times New Roman"/>
          <w:iCs/>
          <w:szCs w:val="24"/>
        </w:rPr>
        <w:t xml:space="preserve">. Coupled with the violent nature of the painting, these painterly strokes demonstrate a sense of haste, recklessness, and </w:t>
      </w:r>
      <w:commentRangeStart w:id="5"/>
      <w:r w:rsidRPr="005D7769">
        <w:rPr>
          <w:rFonts w:ascii="Times New Roman" w:hAnsi="Times New Roman"/>
          <w:iCs/>
          <w:szCs w:val="24"/>
        </w:rPr>
        <w:t>compulsivity</w:t>
      </w:r>
      <w:commentRangeEnd w:id="5"/>
      <w:r w:rsidR="00025678">
        <w:rPr>
          <w:rStyle w:val="CommentReference"/>
        </w:rPr>
        <w:commentReference w:id="5"/>
      </w:r>
      <w:r w:rsidRPr="005D7769">
        <w:rPr>
          <w:rFonts w:ascii="Times New Roman" w:hAnsi="Times New Roman"/>
          <w:iCs/>
          <w:szCs w:val="24"/>
        </w:rPr>
        <w:t xml:space="preserve"> in Goya’s painting. We also see a sacrifice of detail for increased emotional effect – a technique widely adopted </w:t>
      </w:r>
      <w:ins w:id="6" w:author="Cecilia Peek" w:date="2021-08-09T09:09:00Z">
        <w:r w:rsidR="00E214DA">
          <w:rPr>
            <w:rFonts w:ascii="Times New Roman" w:hAnsi="Times New Roman"/>
            <w:iCs/>
            <w:szCs w:val="24"/>
          </w:rPr>
          <w:t>by</w:t>
        </w:r>
      </w:ins>
      <w:del w:id="7" w:author="Cecilia Peek" w:date="2021-08-09T09:09:00Z">
        <w:r w:rsidRPr="005D7769" w:rsidDel="00E214DA">
          <w:rPr>
            <w:rFonts w:ascii="Times New Roman" w:hAnsi="Times New Roman"/>
            <w:iCs/>
            <w:szCs w:val="24"/>
          </w:rPr>
          <w:delText>throughout</w:delText>
        </w:r>
      </w:del>
      <w:r w:rsidRPr="005D7769">
        <w:rPr>
          <w:rFonts w:ascii="Times New Roman" w:hAnsi="Times New Roman"/>
          <w:iCs/>
          <w:szCs w:val="24"/>
        </w:rPr>
        <w:t xml:space="preserve"> the Romanticists. Probably the most telling physical characteristic of the work is its </w:t>
      </w:r>
      <w:r w:rsidRPr="005D7769">
        <w:rPr>
          <w:rFonts w:ascii="Times New Roman" w:hAnsi="Times New Roman"/>
          <w:iCs/>
          <w:szCs w:val="24"/>
        </w:rPr>
        <w:lastRenderedPageBreak/>
        <w:t xml:space="preserve">medium – while Goya was famous for his oil paintings on canvas, in this work he applied paint directly to his </w:t>
      </w:r>
      <w:commentRangeStart w:id="8"/>
      <w:r w:rsidRPr="005D7769">
        <w:rPr>
          <w:rFonts w:ascii="Times New Roman" w:hAnsi="Times New Roman"/>
          <w:iCs/>
          <w:szCs w:val="24"/>
        </w:rPr>
        <w:t>wall</w:t>
      </w:r>
      <w:commentRangeEnd w:id="8"/>
      <w:r w:rsidR="00E214DA">
        <w:rPr>
          <w:rStyle w:val="CommentReference"/>
        </w:rPr>
        <w:commentReference w:id="8"/>
      </w:r>
      <w:r w:rsidRPr="005D7769">
        <w:rPr>
          <w:rFonts w:ascii="Times New Roman" w:hAnsi="Times New Roman"/>
          <w:iCs/>
          <w:szCs w:val="24"/>
        </w:rPr>
        <w:t xml:space="preserve">. Considering the violent horrific nature of the work, one can only infer Goya was in a poor emotional state when deciding to permanently display the piece on the walls of his home. While infinitely more could be said about the physical characteristics of the work, solely based on these few characteristics it is safe to assume Goya was nothing short of </w:t>
      </w:r>
      <w:commentRangeStart w:id="9"/>
      <w:r w:rsidRPr="005D7769">
        <w:rPr>
          <w:rFonts w:ascii="Times New Roman" w:hAnsi="Times New Roman"/>
          <w:iCs/>
          <w:szCs w:val="24"/>
        </w:rPr>
        <w:t>disturbed</w:t>
      </w:r>
      <w:commentRangeEnd w:id="9"/>
      <w:r w:rsidR="00E214DA">
        <w:rPr>
          <w:rStyle w:val="CommentReference"/>
        </w:rPr>
        <w:commentReference w:id="9"/>
      </w:r>
      <w:r w:rsidRPr="005D7769">
        <w:rPr>
          <w:rFonts w:ascii="Times New Roman" w:hAnsi="Times New Roman"/>
          <w:iCs/>
          <w:szCs w:val="24"/>
        </w:rPr>
        <w:t xml:space="preserve">. </w:t>
      </w:r>
    </w:p>
    <w:p w14:paraId="657802FC" w14:textId="77777777" w:rsidR="00D7367C" w:rsidRPr="005D7769" w:rsidRDefault="00D7367C" w:rsidP="00D7367C">
      <w:pPr>
        <w:spacing w:line="480" w:lineRule="auto"/>
        <w:rPr>
          <w:rFonts w:ascii="Times New Roman" w:hAnsi="Times New Roman"/>
          <w:iCs/>
          <w:szCs w:val="24"/>
        </w:rPr>
      </w:pPr>
    </w:p>
    <w:p w14:paraId="48177D86" w14:textId="77777777" w:rsidR="00D7367C" w:rsidRPr="005D7769" w:rsidRDefault="00D7367C" w:rsidP="00D7367C">
      <w:pPr>
        <w:spacing w:line="480" w:lineRule="auto"/>
        <w:ind w:firstLine="720"/>
        <w:rPr>
          <w:rFonts w:ascii="Times New Roman" w:hAnsi="Times New Roman"/>
          <w:iCs/>
          <w:szCs w:val="24"/>
        </w:rPr>
      </w:pPr>
      <w:r w:rsidRPr="005D7769">
        <w:rPr>
          <w:rFonts w:ascii="Times New Roman" w:hAnsi="Times New Roman"/>
          <w:iCs/>
          <w:szCs w:val="24"/>
        </w:rPr>
        <w:t xml:space="preserve">Goya’s declining state is just as evident in the formal structure of the work as it is in the physical characteristics. The work being called a “Black Painting” is incredibly fitting – while the term black may refer to Goya’s dark outlook, this painting is also incredibly dark in appearance. We see dramatic tenebrism – the only things visible in the piece are Saturn himself and his offspring he is consuming – all else is black. From this we gain a haunting, other-worldly tone. Goya chooses to depict Saturn’s offspring as what seems to be an adult. The length, anatomy and detail of the nude figure suggest not a child, but a fully grown human figure. This distinction adds to the monstrosity of Saturn – we see him as a larger-than-life representation of evil – a being capable not only of consuming defenseless children, but instilling fear into all. The composition of the work is also incredibly disturbing – Goya features the dismembered, bloody carcass of Saturn’s child in the very center of the work. The body is the brightest figure in the work, seemingly illuminated by a light source to the top left. In composing the scene like this, Goya made it impossible to miss the most violent part of the painting – the naked decapitated figure dominates the work and commands the attention of its viewers. The work in totality is no doubt an example of the Romantic sublime – the viewer cannot help but experience shock and awe from the cannibalistic scene. From all these formal elements we can infer but one thing – Goya deliberately chose to create a work to instill fear, disgust, and anguish. (Which, considering </w:t>
      </w:r>
      <w:r w:rsidRPr="005D7769">
        <w:rPr>
          <w:rFonts w:ascii="Times New Roman" w:hAnsi="Times New Roman"/>
          <w:iCs/>
          <w:szCs w:val="24"/>
        </w:rPr>
        <w:lastRenderedPageBreak/>
        <w:t xml:space="preserve">the placement of this piece on his wall, only further attests to his mental trauma - this was not a work for public viewing, but one for him </w:t>
      </w:r>
      <w:commentRangeStart w:id="10"/>
      <w:r w:rsidRPr="005D7769">
        <w:rPr>
          <w:rFonts w:ascii="Times New Roman" w:hAnsi="Times New Roman"/>
          <w:iCs/>
          <w:szCs w:val="24"/>
        </w:rPr>
        <w:t>alone</w:t>
      </w:r>
      <w:commentRangeEnd w:id="10"/>
      <w:r w:rsidR="000123DB">
        <w:rPr>
          <w:rStyle w:val="CommentReference"/>
        </w:rPr>
        <w:commentReference w:id="10"/>
      </w:r>
      <w:r w:rsidRPr="005D7769">
        <w:rPr>
          <w:rFonts w:ascii="Times New Roman" w:hAnsi="Times New Roman"/>
          <w:iCs/>
          <w:szCs w:val="24"/>
        </w:rPr>
        <w:t>.)</w:t>
      </w:r>
    </w:p>
    <w:p w14:paraId="483760CF" w14:textId="77777777" w:rsidR="00D7367C" w:rsidRPr="005D7769" w:rsidRDefault="00D7367C" w:rsidP="00D7367C">
      <w:pPr>
        <w:spacing w:line="480" w:lineRule="auto"/>
        <w:rPr>
          <w:rFonts w:ascii="Times New Roman" w:hAnsi="Times New Roman"/>
          <w:iCs/>
          <w:szCs w:val="24"/>
        </w:rPr>
      </w:pPr>
    </w:p>
    <w:p w14:paraId="0F89CAF5" w14:textId="77777777" w:rsidR="00D7367C" w:rsidRPr="005D7769" w:rsidRDefault="00D7367C" w:rsidP="00D7367C">
      <w:pPr>
        <w:spacing w:line="480" w:lineRule="auto"/>
        <w:ind w:firstLine="720"/>
        <w:rPr>
          <w:rFonts w:ascii="Times New Roman" w:hAnsi="Times New Roman"/>
          <w:iCs/>
          <w:szCs w:val="24"/>
        </w:rPr>
      </w:pPr>
      <w:r w:rsidRPr="005D7769">
        <w:rPr>
          <w:rFonts w:ascii="Times New Roman" w:hAnsi="Times New Roman"/>
          <w:iCs/>
          <w:szCs w:val="24"/>
        </w:rPr>
        <w:t xml:space="preserve">The subject matter of the painting is an interesting point of discussion – while Goya never named the work, and most likely didn’t intend for it to be displayed, the content is widely agreed upon to be a depiction of Saturn, the Roman god of agriculture and </w:t>
      </w:r>
      <w:commentRangeStart w:id="11"/>
      <w:r w:rsidRPr="005D7769">
        <w:rPr>
          <w:rFonts w:ascii="Times New Roman" w:hAnsi="Times New Roman"/>
          <w:iCs/>
          <w:szCs w:val="24"/>
        </w:rPr>
        <w:t>plenty</w:t>
      </w:r>
      <w:commentRangeEnd w:id="11"/>
      <w:r w:rsidR="00B46E0F">
        <w:rPr>
          <w:rStyle w:val="CommentReference"/>
        </w:rPr>
        <w:commentReference w:id="11"/>
      </w:r>
      <w:r w:rsidRPr="005D7769">
        <w:rPr>
          <w:rFonts w:ascii="Times New Roman" w:hAnsi="Times New Roman"/>
          <w:iCs/>
          <w:szCs w:val="24"/>
        </w:rPr>
        <w:t xml:space="preserve">. The influence of the classical tradition is apparent in Goya’s choice of </w:t>
      </w:r>
      <w:commentRangeStart w:id="12"/>
      <w:r w:rsidRPr="005D7769">
        <w:rPr>
          <w:rFonts w:ascii="Times New Roman" w:hAnsi="Times New Roman"/>
          <w:iCs/>
          <w:szCs w:val="24"/>
        </w:rPr>
        <w:t>subject</w:t>
      </w:r>
      <w:commentRangeEnd w:id="12"/>
      <w:r w:rsidR="004805AA">
        <w:rPr>
          <w:rStyle w:val="CommentReference"/>
        </w:rPr>
        <w:commentReference w:id="12"/>
      </w:r>
      <w:r w:rsidRPr="005D7769">
        <w:rPr>
          <w:rFonts w:ascii="Times New Roman" w:hAnsi="Times New Roman"/>
          <w:iCs/>
          <w:szCs w:val="24"/>
        </w:rPr>
        <w:t xml:space="preserve">. The combination of subject and style in the piece is incredibly symbolic – Roman gods were typically portrayed in a classical style – posed, idealized, and larger than life. Goya, instead, chose to depict the Roman god as a crazed, bloodthirsty fiend with little detail on a relatively small </w:t>
      </w:r>
      <w:commentRangeStart w:id="13"/>
      <w:r w:rsidRPr="005D7769">
        <w:rPr>
          <w:rFonts w:ascii="Times New Roman" w:hAnsi="Times New Roman"/>
          <w:iCs/>
          <w:szCs w:val="24"/>
        </w:rPr>
        <w:t>space</w:t>
      </w:r>
      <w:commentRangeEnd w:id="13"/>
      <w:r w:rsidR="00B46E0F">
        <w:rPr>
          <w:rStyle w:val="CommentReference"/>
        </w:rPr>
        <w:commentReference w:id="13"/>
      </w:r>
      <w:r w:rsidRPr="005D7769">
        <w:rPr>
          <w:rFonts w:ascii="Times New Roman" w:hAnsi="Times New Roman"/>
          <w:iCs/>
          <w:szCs w:val="24"/>
        </w:rPr>
        <w:t xml:space="preserve">. In the way that Goya saw his seemingly perfect life come to near </w:t>
      </w:r>
      <w:commentRangeStart w:id="14"/>
      <w:r w:rsidRPr="005D7769">
        <w:rPr>
          <w:rFonts w:ascii="Times New Roman" w:hAnsi="Times New Roman"/>
          <w:iCs/>
          <w:szCs w:val="24"/>
        </w:rPr>
        <w:t>ruin</w:t>
      </w:r>
      <w:commentRangeEnd w:id="14"/>
      <w:r w:rsidR="00B46E0F">
        <w:rPr>
          <w:rStyle w:val="CommentReference"/>
        </w:rPr>
        <w:commentReference w:id="14"/>
      </w:r>
      <w:r w:rsidRPr="005D7769">
        <w:rPr>
          <w:rFonts w:ascii="Times New Roman" w:hAnsi="Times New Roman"/>
          <w:iCs/>
          <w:szCs w:val="24"/>
        </w:rPr>
        <w:t xml:space="preserve">, he may have been trying to reduce the god’s grandeur. The symbolism in the work is also apparent – the hair and beard of Saturn look less like human hair, and more like an animal’s mane. That, in combination with his crazed, unfocused eyes, portrays Saturn not as a noble god, but as a ferocious, merciless animal consuming its prey. </w:t>
      </w:r>
    </w:p>
    <w:p w14:paraId="343BBFBE" w14:textId="77777777" w:rsidR="00D7367C" w:rsidRPr="005D7769" w:rsidRDefault="00D7367C" w:rsidP="00D7367C">
      <w:pPr>
        <w:spacing w:line="480" w:lineRule="auto"/>
        <w:rPr>
          <w:rFonts w:ascii="Times New Roman" w:hAnsi="Times New Roman"/>
          <w:iCs/>
          <w:szCs w:val="24"/>
        </w:rPr>
      </w:pPr>
    </w:p>
    <w:p w14:paraId="7337B257" w14:textId="77777777" w:rsidR="00D7367C" w:rsidRPr="005D7769" w:rsidRDefault="00D7367C" w:rsidP="00D7367C">
      <w:pPr>
        <w:spacing w:line="480" w:lineRule="auto"/>
        <w:rPr>
          <w:rFonts w:ascii="Times New Roman" w:hAnsi="Times New Roman"/>
          <w:iCs/>
          <w:szCs w:val="24"/>
        </w:rPr>
      </w:pPr>
      <w:r w:rsidRPr="005D7769">
        <w:rPr>
          <w:rFonts w:ascii="Times New Roman" w:hAnsi="Times New Roman"/>
          <w:iCs/>
          <w:szCs w:val="24"/>
        </w:rPr>
        <w:tab/>
        <w:t xml:space="preserve">It is the social and political context of the painting in which we gain great insight into the potential causes of Goya’s madness. As was previously mentioned, because of complications of a fever, Goya was almost completely deaf at this point in his life. Losing something as fundamental as the ability to hear would no doubt take a toll on his mental and emotional health. On top of this, Goya had recently been intimately familiar with the horrors of war. Around the same period, he produced a series of works entitled </w:t>
      </w:r>
      <w:r w:rsidRPr="005D7769">
        <w:rPr>
          <w:rFonts w:ascii="Times New Roman" w:hAnsi="Times New Roman"/>
          <w:i/>
          <w:szCs w:val="24"/>
        </w:rPr>
        <w:t>The Disasters of War</w:t>
      </w:r>
      <w:r w:rsidRPr="005D7769">
        <w:rPr>
          <w:rFonts w:ascii="Times New Roman" w:hAnsi="Times New Roman"/>
          <w:iCs/>
          <w:szCs w:val="24"/>
        </w:rPr>
        <w:t xml:space="preserve"> recording his reactions to the horrors and consequences of the Napoleonic wars. In the last two decades of his life, Goya </w:t>
      </w:r>
      <w:r w:rsidRPr="005D7769">
        <w:rPr>
          <w:rFonts w:ascii="Times New Roman" w:hAnsi="Times New Roman"/>
          <w:iCs/>
          <w:szCs w:val="24"/>
        </w:rPr>
        <w:lastRenderedPageBreak/>
        <w:t xml:space="preserve">experienced both theses Napoleonic wars, and the </w:t>
      </w:r>
      <w:proofErr w:type="spellStart"/>
      <w:r w:rsidRPr="005D7769">
        <w:rPr>
          <w:rFonts w:ascii="Times New Roman" w:hAnsi="Times New Roman"/>
          <w:iCs/>
          <w:szCs w:val="24"/>
        </w:rPr>
        <w:t>Trienio</w:t>
      </w:r>
      <w:proofErr w:type="spellEnd"/>
      <w:r w:rsidRPr="005D7769">
        <w:rPr>
          <w:rFonts w:ascii="Times New Roman" w:hAnsi="Times New Roman"/>
          <w:iCs/>
          <w:szCs w:val="24"/>
        </w:rPr>
        <w:t xml:space="preserve"> Liberal (Spanish civil war). At the time of his painting of Saturn, Spain was actively engaged in that civil </w:t>
      </w:r>
      <w:commentRangeStart w:id="15"/>
      <w:r w:rsidRPr="005D7769">
        <w:rPr>
          <w:rFonts w:ascii="Times New Roman" w:hAnsi="Times New Roman"/>
          <w:iCs/>
          <w:szCs w:val="24"/>
        </w:rPr>
        <w:t>war</w:t>
      </w:r>
      <w:commentRangeEnd w:id="15"/>
      <w:r w:rsidR="00361375">
        <w:rPr>
          <w:rStyle w:val="CommentReference"/>
        </w:rPr>
        <w:commentReference w:id="15"/>
      </w:r>
      <w:r w:rsidRPr="005D7769">
        <w:rPr>
          <w:rFonts w:ascii="Times New Roman" w:hAnsi="Times New Roman"/>
          <w:iCs/>
          <w:szCs w:val="24"/>
        </w:rPr>
        <w:t xml:space="preserve">. These social influences no doubt took a heavy toll on </w:t>
      </w:r>
      <w:commentRangeStart w:id="16"/>
      <w:r w:rsidRPr="005D7769">
        <w:rPr>
          <w:rFonts w:ascii="Times New Roman" w:hAnsi="Times New Roman"/>
          <w:iCs/>
          <w:szCs w:val="24"/>
        </w:rPr>
        <w:t>Goya</w:t>
      </w:r>
      <w:commentRangeEnd w:id="16"/>
      <w:r w:rsidR="00904253">
        <w:rPr>
          <w:rStyle w:val="CommentReference"/>
        </w:rPr>
        <w:commentReference w:id="16"/>
      </w:r>
      <w:r w:rsidRPr="005D7769">
        <w:rPr>
          <w:rFonts w:ascii="Times New Roman" w:hAnsi="Times New Roman"/>
          <w:iCs/>
          <w:szCs w:val="24"/>
        </w:rPr>
        <w:t xml:space="preserve">, and his art of the period reflects that fact. While once the appointed painter to a noble Spanish monarch, he now saw the country he loved in turmoil. In these bleak circumstances, it is no wonder Goya’s art became so dark – he was a dying man slowly losing his hope in humanity. As such, the choice of Saturn then may have been a commentary on the Spanish political and social situation. Just as Saturn devoured his own children, Spain was devouring her own children in civil war. </w:t>
      </w:r>
    </w:p>
    <w:p w14:paraId="3AC19709" w14:textId="77777777" w:rsidR="00D7367C" w:rsidRPr="005D7769" w:rsidRDefault="00D7367C" w:rsidP="00D7367C">
      <w:pPr>
        <w:spacing w:line="480" w:lineRule="auto"/>
        <w:rPr>
          <w:rFonts w:ascii="Times New Roman" w:hAnsi="Times New Roman"/>
          <w:iCs/>
          <w:szCs w:val="24"/>
        </w:rPr>
      </w:pPr>
    </w:p>
    <w:p w14:paraId="2FCC0F9C" w14:textId="402263A8" w:rsidR="00D7367C" w:rsidRPr="005D7769" w:rsidRDefault="00D7367C" w:rsidP="00D7367C">
      <w:pPr>
        <w:spacing w:line="480" w:lineRule="auto"/>
        <w:ind w:firstLine="720"/>
        <w:rPr>
          <w:rFonts w:ascii="Times New Roman" w:hAnsi="Times New Roman"/>
          <w:iCs/>
          <w:szCs w:val="24"/>
        </w:rPr>
      </w:pPr>
      <w:r w:rsidRPr="005D7769">
        <w:rPr>
          <w:rFonts w:ascii="Times New Roman" w:hAnsi="Times New Roman"/>
          <w:iCs/>
          <w:szCs w:val="24"/>
        </w:rPr>
        <w:t xml:space="preserve">The life of Francisco Goya inevitably came to an end in 1828 mid continued socio-political upheaval. The painter’s impressive career </w:t>
      </w:r>
      <w:del w:id="17" w:author="Cecilia Peek" w:date="2021-08-09T09:25:00Z">
        <w:r w:rsidRPr="005D7769" w:rsidDel="004805AA">
          <w:rPr>
            <w:rFonts w:ascii="Times New Roman" w:hAnsi="Times New Roman"/>
            <w:iCs/>
            <w:szCs w:val="24"/>
          </w:rPr>
          <w:delText>met its end</w:delText>
        </w:r>
      </w:del>
      <w:ins w:id="18" w:author="Cecilia Peek" w:date="2021-08-09T09:25:00Z">
        <w:r w:rsidR="004805AA">
          <w:rPr>
            <w:rFonts w:ascii="Times New Roman" w:hAnsi="Times New Roman"/>
            <w:iCs/>
            <w:szCs w:val="24"/>
          </w:rPr>
          <w:t>concluded</w:t>
        </w:r>
      </w:ins>
      <w:r w:rsidRPr="005D7769">
        <w:rPr>
          <w:rFonts w:ascii="Times New Roman" w:hAnsi="Times New Roman"/>
          <w:iCs/>
          <w:szCs w:val="24"/>
        </w:rPr>
        <w:t xml:space="preserve"> in incredibly humble circumstances. The man who was once one of the most celebrated painters in the country was now losing a battle within his own head. His deafness, isolation, and experience with war and violence no doubt took a toll on the aging man. His disturbed state is apparent in the works of art he produced near the close of his life, none of which </w:t>
      </w:r>
      <w:ins w:id="19" w:author="Cecilia Peek" w:date="2021-08-09T09:25:00Z">
        <w:r w:rsidR="004805AA">
          <w:rPr>
            <w:rFonts w:ascii="Times New Roman" w:hAnsi="Times New Roman"/>
            <w:iCs/>
            <w:szCs w:val="24"/>
          </w:rPr>
          <w:t xml:space="preserve">was </w:t>
        </w:r>
      </w:ins>
      <w:r w:rsidRPr="005D7769">
        <w:rPr>
          <w:rFonts w:ascii="Times New Roman" w:hAnsi="Times New Roman"/>
          <w:iCs/>
          <w:szCs w:val="24"/>
        </w:rPr>
        <w:t xml:space="preserve">more gruesome nor famous than </w:t>
      </w:r>
      <w:r w:rsidRPr="005D7769">
        <w:rPr>
          <w:rFonts w:ascii="Times New Roman" w:hAnsi="Times New Roman"/>
          <w:i/>
          <w:szCs w:val="24"/>
        </w:rPr>
        <w:t>Saturn Devouring One of His Children.</w:t>
      </w:r>
    </w:p>
    <w:p w14:paraId="65D1F93D" w14:textId="77777777" w:rsidR="007C66F0" w:rsidRDefault="009477B9"/>
    <w:sectPr w:rsidR="007C66F0" w:rsidSect="006F64F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ecilia Peek" w:date="2021-08-09T08:58:00Z" w:initials="CP">
    <w:p w14:paraId="23BA6122" w14:textId="408F765B" w:rsidR="000F4D60" w:rsidRDefault="000F4D60">
      <w:pPr>
        <w:pStyle w:val="CommentText"/>
      </w:pPr>
      <w:r>
        <w:rPr>
          <w:rStyle w:val="CommentReference"/>
        </w:rPr>
        <w:annotationRef/>
      </w:r>
      <w:r>
        <w:t>You might consider including an image of the painting in your paper. I am quite familiar with it, but it will make it easier for your reader to look at precisely what you are describing at any given moment if it is included. It is not essential, but it is helpful.</w:t>
      </w:r>
    </w:p>
  </w:comment>
  <w:comment w:id="1" w:author="Cecilia Peek" w:date="2021-08-09T08:50:00Z" w:initials="CP">
    <w:p w14:paraId="781EB7FF" w14:textId="25B01856" w:rsidR="00C52860" w:rsidRDefault="00C52860">
      <w:pPr>
        <w:pStyle w:val="CommentText"/>
      </w:pPr>
      <w:r>
        <w:rPr>
          <w:rStyle w:val="CommentReference"/>
        </w:rPr>
        <w:annotationRef/>
      </w:r>
      <w:r>
        <w:t>Cite your sources of information. You are welcome to access online sources for this kind of background information, but you still need to provide the proper citation for it. Where did you learn that he was 73 when he painted this, etc.?</w:t>
      </w:r>
    </w:p>
  </w:comment>
  <w:comment w:id="2" w:author="Cecilia Peek" w:date="2021-08-09T08:52:00Z" w:initials="CP">
    <w:p w14:paraId="753A469A" w14:textId="0E7EB0C7" w:rsidR="00C52860" w:rsidRDefault="00C52860">
      <w:pPr>
        <w:pStyle w:val="CommentText"/>
      </w:pPr>
      <w:r>
        <w:rPr>
          <w:rStyle w:val="CommentReference"/>
        </w:rPr>
        <w:annotationRef/>
      </w:r>
      <w:r>
        <w:t>How many monarchs? As far as I recall, he was only the official court painter for one monarch: Charles IV of Spain. Was he the court painter for another Spanish king? I know he painted portraits OF Ferdinand VII (the successor to Charles IV) but not FOR Ferdinand VII</w:t>
      </w:r>
      <w:r w:rsidR="00904253">
        <w:t xml:space="preserve">. </w:t>
      </w:r>
      <w:r>
        <w:t>That is, the paintings Goya did of Ferdinand VII were not commissioned by that king</w:t>
      </w:r>
      <w:r w:rsidR="00904253">
        <w:t>, and he was not the court painter for that monarch</w:t>
      </w:r>
      <w:r>
        <w:t xml:space="preserve">. </w:t>
      </w:r>
    </w:p>
    <w:p w14:paraId="6FA25828" w14:textId="34DAEEEB" w:rsidR="00C52860" w:rsidRDefault="00C52860">
      <w:pPr>
        <w:pStyle w:val="CommentText"/>
      </w:pPr>
      <w:r>
        <w:t xml:space="preserve">Also, be sure to cite your sources of information for this background material. </w:t>
      </w:r>
    </w:p>
  </w:comment>
  <w:comment w:id="3" w:author="Cecilia Peek" w:date="2021-08-09T09:00:00Z" w:initials="CP">
    <w:p w14:paraId="12A70D0C" w14:textId="77777777" w:rsidR="00A634A7" w:rsidRDefault="00A634A7">
      <w:pPr>
        <w:pStyle w:val="CommentText"/>
      </w:pPr>
      <w:r>
        <w:rPr>
          <w:rStyle w:val="CommentReference"/>
        </w:rPr>
        <w:annotationRef/>
      </w:r>
      <w:r>
        <w:t xml:space="preserve">“Physical properties” refer to the explicitly physical: material, dimensions, etc. For example, if it is a painting, you might say that it is a watercolor on paper, 12”x18”. (These are not accurate descriptors of Goya’s </w:t>
      </w:r>
      <w:proofErr w:type="gramStart"/>
      <w:r>
        <w:t>painting,</w:t>
      </w:r>
      <w:proofErr w:type="gramEnd"/>
      <w:r>
        <w:t xml:space="preserve"> they are only examples.)</w:t>
      </w:r>
    </w:p>
    <w:p w14:paraId="3AA85F58" w14:textId="77777777" w:rsidR="00A634A7" w:rsidRDefault="00A634A7">
      <w:pPr>
        <w:pStyle w:val="CommentText"/>
      </w:pPr>
      <w:r>
        <w:t>You want to note how large the painting is, what medium the artist is painting in, etc. It is notable, for example, that Goya painted this rather horrifying image directly onto the wall of (as I recall) his dining room.</w:t>
      </w:r>
    </w:p>
    <w:p w14:paraId="2C6B727F" w14:textId="1E250912" w:rsidR="00A634A7" w:rsidRDefault="00A634A7">
      <w:pPr>
        <w:pStyle w:val="CommentText"/>
      </w:pPr>
      <w:r>
        <w:t>Terms like “painterly” will be used to describe the “formal” structure and elements (describing the composition, the fact that it is very painterly, the use of impasto, the tenebrism, etc.).</w:t>
      </w:r>
    </w:p>
  </w:comment>
  <w:comment w:id="4" w:author="Cecilia Peek" w:date="2021-08-09T09:06:00Z" w:initials="CP">
    <w:p w14:paraId="0DD9C71E" w14:textId="0B551C97" w:rsidR="00A634A7" w:rsidRDefault="00A634A7">
      <w:pPr>
        <w:pStyle w:val="CommentText"/>
      </w:pPr>
      <w:r>
        <w:rPr>
          <w:rStyle w:val="CommentReference"/>
        </w:rPr>
        <w:annotationRef/>
      </w:r>
      <w:r>
        <w:t>I agree with your description, but these observations do not belong to a discussion of “physical properties.” It is a simpl</w:t>
      </w:r>
      <w:r w:rsidR="00025678">
        <w:t>e</w:t>
      </w:r>
      <w:r>
        <w:t xml:space="preserve"> shift. </w:t>
      </w:r>
      <w:r w:rsidR="00025678">
        <w:t>Just</w:t>
      </w:r>
      <w:r>
        <w:t xml:space="preserve"> include a few lines about the physical properties (materials, dimensions, etc.) and then shift these considerations to your treatment of the formal and stylistic elements. </w:t>
      </w:r>
    </w:p>
  </w:comment>
  <w:comment w:id="5" w:author="Cecilia Peek" w:date="2021-08-09T09:08:00Z" w:initials="CP">
    <w:p w14:paraId="05D826D9" w14:textId="0770D109" w:rsidR="00025678" w:rsidRDefault="00025678">
      <w:pPr>
        <w:pStyle w:val="CommentText"/>
      </w:pPr>
      <w:r>
        <w:rPr>
          <w:rStyle w:val="CommentReference"/>
        </w:rPr>
        <w:annotationRef/>
      </w:r>
      <w:r>
        <w:t xml:space="preserve">I am not sure you mean “compulsivity.” Check the meaning of the word and decide </w:t>
      </w:r>
    </w:p>
  </w:comment>
  <w:comment w:id="8" w:author="Cecilia Peek" w:date="2021-08-09T09:10:00Z" w:initials="CP">
    <w:p w14:paraId="03052DA2" w14:textId="64617640" w:rsidR="00E214DA" w:rsidRDefault="00E214DA">
      <w:pPr>
        <w:pStyle w:val="CommentText"/>
      </w:pPr>
      <w:r>
        <w:rPr>
          <w:rStyle w:val="CommentReference"/>
        </w:rPr>
        <w:annotationRef/>
      </w:r>
      <w:r>
        <w:t xml:space="preserve">THIS are physical properties. </w:t>
      </w:r>
    </w:p>
  </w:comment>
  <w:comment w:id="9" w:author="Cecilia Peek" w:date="2021-08-09T09:10:00Z" w:initials="CP">
    <w:p w14:paraId="0A025649" w14:textId="73CB505C" w:rsidR="00E214DA" w:rsidRDefault="00E214DA">
      <w:pPr>
        <w:pStyle w:val="CommentText"/>
      </w:pPr>
      <w:r>
        <w:rPr>
          <w:rStyle w:val="CommentReference"/>
        </w:rPr>
        <w:annotationRef/>
      </w:r>
      <w:r>
        <w:t xml:space="preserve">“Disturbed” is a vague term. Do you mean he was emotionally and mentally incapacitated? Losing his mind? Do you mean he was deeply distressed about something? Be as precise as possible. </w:t>
      </w:r>
    </w:p>
  </w:comment>
  <w:comment w:id="10" w:author="Cecilia Peek" w:date="2021-08-09T09:23:00Z" w:initials="CP">
    <w:p w14:paraId="4A9F4503" w14:textId="71D8CD65" w:rsidR="000123DB" w:rsidRDefault="000123DB">
      <w:pPr>
        <w:pStyle w:val="CommentText"/>
      </w:pPr>
      <w:r>
        <w:rPr>
          <w:rStyle w:val="CommentReference"/>
        </w:rPr>
        <w:annotationRef/>
      </w:r>
      <w:r>
        <w:t>Good observations throughout this paragraph.</w:t>
      </w:r>
    </w:p>
  </w:comment>
  <w:comment w:id="11" w:author="Cecilia Peek" w:date="2021-08-09T09:15:00Z" w:initials="CP">
    <w:p w14:paraId="0C8451F9" w14:textId="7404D633" w:rsidR="00B46E0F" w:rsidRDefault="00B46E0F">
      <w:pPr>
        <w:pStyle w:val="CommentText"/>
      </w:pPr>
      <w:r>
        <w:rPr>
          <w:rStyle w:val="CommentReference"/>
        </w:rPr>
        <w:annotationRef/>
      </w:r>
      <w:r>
        <w:t xml:space="preserve">And </w:t>
      </w:r>
      <w:proofErr w:type="gramStart"/>
      <w:r>
        <w:t>also</w:t>
      </w:r>
      <w:proofErr w:type="gramEnd"/>
      <w:r>
        <w:t xml:space="preserve"> the god, who, famously, consumed most of his own offspring in an attempt to hold on to power. </w:t>
      </w:r>
    </w:p>
  </w:comment>
  <w:comment w:id="12" w:author="Cecilia Peek" w:date="2021-08-09T09:23:00Z" w:initials="CP">
    <w:p w14:paraId="0459FCE7" w14:textId="7A5C92A6" w:rsidR="004805AA" w:rsidRDefault="004805AA">
      <w:pPr>
        <w:pStyle w:val="CommentText"/>
      </w:pPr>
      <w:r>
        <w:rPr>
          <w:rStyle w:val="CommentReference"/>
        </w:rPr>
        <w:annotationRef/>
      </w:r>
      <w:r>
        <w:t xml:space="preserve">It is a well-known myth, and you will want to discuss it at least a bit and how it might relate to the world in which Goya found himself. </w:t>
      </w:r>
    </w:p>
  </w:comment>
  <w:comment w:id="13" w:author="Cecilia Peek" w:date="2021-08-09T09:18:00Z" w:initials="CP">
    <w:p w14:paraId="789A60C7" w14:textId="2ABCCD77" w:rsidR="00B46E0F" w:rsidRDefault="00B46E0F">
      <w:pPr>
        <w:pStyle w:val="CommentText"/>
      </w:pPr>
      <w:r>
        <w:rPr>
          <w:rStyle w:val="CommentReference"/>
        </w:rPr>
        <w:annotationRef/>
      </w:r>
      <w:r>
        <w:t>Exactly what size is that space?</w:t>
      </w:r>
    </w:p>
  </w:comment>
  <w:comment w:id="14" w:author="Cecilia Peek" w:date="2021-08-09T09:18:00Z" w:initials="CP">
    <w:p w14:paraId="28231D95" w14:textId="39408B10" w:rsidR="00B46E0F" w:rsidRDefault="00B46E0F">
      <w:pPr>
        <w:pStyle w:val="CommentText"/>
      </w:pPr>
      <w:r>
        <w:rPr>
          <w:rStyle w:val="CommentReference"/>
        </w:rPr>
        <w:annotationRef/>
      </w:r>
      <w:r>
        <w:t>Why? Because of his deafness and declining health? Because of Spanish politics? Be specific.</w:t>
      </w:r>
    </w:p>
  </w:comment>
  <w:comment w:id="15" w:author="Cecilia Peek" w:date="2021-08-09T09:20:00Z" w:initials="CP">
    <w:p w14:paraId="2651A11A" w14:textId="424565A3" w:rsidR="00361375" w:rsidRDefault="00361375">
      <w:pPr>
        <w:pStyle w:val="CommentText"/>
      </w:pPr>
      <w:r>
        <w:rPr>
          <w:rStyle w:val="CommentReference"/>
        </w:rPr>
        <w:annotationRef/>
      </w:r>
      <w:r>
        <w:t xml:space="preserve">You must cite your source(s) of information throughout. It is not enough to simply include the sources at the end. The reader needs to know what information came from what exact source. </w:t>
      </w:r>
    </w:p>
  </w:comment>
  <w:comment w:id="16" w:author="Cecilia Peek" w:date="2021-08-09T09:21:00Z" w:initials="CP">
    <w:p w14:paraId="1A6F4513" w14:textId="570C9BA6" w:rsidR="00904253" w:rsidRPr="00904253" w:rsidRDefault="00904253">
      <w:pPr>
        <w:pStyle w:val="CommentText"/>
      </w:pPr>
      <w:r>
        <w:rPr>
          <w:rStyle w:val="CommentReference"/>
        </w:rPr>
        <w:annotationRef/>
      </w:r>
      <w:r>
        <w:t xml:space="preserve">Goya, who had been the court painter for Charles IV was </w:t>
      </w:r>
      <w:r>
        <w:rPr>
          <w:i/>
          <w:iCs/>
        </w:rPr>
        <w:t>not</w:t>
      </w:r>
      <w:r>
        <w:t xml:space="preserve"> the court painter for his successor, Ferdinand VII. Had he fallen out of favor?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BA6122" w15:done="0"/>
  <w15:commentEx w15:paraId="781EB7FF" w15:done="0"/>
  <w15:commentEx w15:paraId="6FA25828" w15:done="0"/>
  <w15:commentEx w15:paraId="2C6B727F" w15:done="0"/>
  <w15:commentEx w15:paraId="0DD9C71E" w15:done="0"/>
  <w15:commentEx w15:paraId="05D826D9" w15:done="0"/>
  <w15:commentEx w15:paraId="03052DA2" w15:done="0"/>
  <w15:commentEx w15:paraId="0A025649" w15:done="0"/>
  <w15:commentEx w15:paraId="4A9F4503" w15:done="0"/>
  <w15:commentEx w15:paraId="0C8451F9" w15:done="0"/>
  <w15:commentEx w15:paraId="0459FCE7" w15:done="0"/>
  <w15:commentEx w15:paraId="789A60C7" w15:done="0"/>
  <w15:commentEx w15:paraId="28231D95" w15:done="0"/>
  <w15:commentEx w15:paraId="2651A11A" w15:done="0"/>
  <w15:commentEx w15:paraId="1A6F45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B6CD2" w16cex:dateUtc="2021-08-09T15:58:00Z"/>
  <w16cex:commentExtensible w16cex:durableId="24BB6ACC" w16cex:dateUtc="2021-08-09T15:50:00Z"/>
  <w16cex:commentExtensible w16cex:durableId="24BB6B5C" w16cex:dateUtc="2021-08-09T15:52:00Z"/>
  <w16cex:commentExtensible w16cex:durableId="24BB6D48" w16cex:dateUtc="2021-08-09T16:00:00Z"/>
  <w16cex:commentExtensible w16cex:durableId="24BB6E85" w16cex:dateUtc="2021-08-09T16:06:00Z"/>
  <w16cex:commentExtensible w16cex:durableId="24BB6F1E" w16cex:dateUtc="2021-08-09T16:08:00Z"/>
  <w16cex:commentExtensible w16cex:durableId="24BB6F76" w16cex:dateUtc="2021-08-09T16:10:00Z"/>
  <w16cex:commentExtensible w16cex:durableId="24BB6F9D" w16cex:dateUtc="2021-08-09T16:10:00Z"/>
  <w16cex:commentExtensible w16cex:durableId="24BB7278" w16cex:dateUtc="2021-08-09T16:23:00Z"/>
  <w16cex:commentExtensible w16cex:durableId="24BB7099" w16cex:dateUtc="2021-08-09T16:15:00Z"/>
  <w16cex:commentExtensible w16cex:durableId="24BB7296" w16cex:dateUtc="2021-08-09T16:23:00Z"/>
  <w16cex:commentExtensible w16cex:durableId="24BB7167" w16cex:dateUtc="2021-08-09T16:18:00Z"/>
  <w16cex:commentExtensible w16cex:durableId="24BB7177" w16cex:dateUtc="2021-08-09T16:18:00Z"/>
  <w16cex:commentExtensible w16cex:durableId="24BB71CF" w16cex:dateUtc="2021-08-09T16:20:00Z"/>
  <w16cex:commentExtensible w16cex:durableId="24BB7205" w16cex:dateUtc="2021-08-09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BA6122" w16cid:durableId="24BB6CD2"/>
  <w16cid:commentId w16cid:paraId="781EB7FF" w16cid:durableId="24BB6ACC"/>
  <w16cid:commentId w16cid:paraId="6FA25828" w16cid:durableId="24BB6B5C"/>
  <w16cid:commentId w16cid:paraId="2C6B727F" w16cid:durableId="24BB6D48"/>
  <w16cid:commentId w16cid:paraId="0DD9C71E" w16cid:durableId="24BB6E85"/>
  <w16cid:commentId w16cid:paraId="05D826D9" w16cid:durableId="24BB6F1E"/>
  <w16cid:commentId w16cid:paraId="03052DA2" w16cid:durableId="24BB6F76"/>
  <w16cid:commentId w16cid:paraId="0A025649" w16cid:durableId="24BB6F9D"/>
  <w16cid:commentId w16cid:paraId="4A9F4503" w16cid:durableId="24BB7278"/>
  <w16cid:commentId w16cid:paraId="0C8451F9" w16cid:durableId="24BB7099"/>
  <w16cid:commentId w16cid:paraId="0459FCE7" w16cid:durableId="24BB7296"/>
  <w16cid:commentId w16cid:paraId="789A60C7" w16cid:durableId="24BB7167"/>
  <w16cid:commentId w16cid:paraId="28231D95" w16cid:durableId="24BB7177"/>
  <w16cid:commentId w16cid:paraId="2651A11A" w16cid:durableId="24BB71CF"/>
  <w16cid:commentId w16cid:paraId="1A6F4513" w16cid:durableId="24BB72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623C4" w14:textId="77777777" w:rsidR="009477B9" w:rsidRDefault="009477B9" w:rsidP="009E377C">
      <w:r>
        <w:separator/>
      </w:r>
    </w:p>
  </w:endnote>
  <w:endnote w:type="continuationSeparator" w:id="0">
    <w:p w14:paraId="336DD760" w14:textId="77777777" w:rsidR="009477B9" w:rsidRDefault="009477B9" w:rsidP="009E3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3C1E" w14:textId="77777777" w:rsidR="009E377C" w:rsidRDefault="009E37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6CA70" w14:textId="77777777" w:rsidR="009E377C" w:rsidRDefault="009E37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D2D14" w14:textId="77777777" w:rsidR="009E377C" w:rsidRDefault="009E3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D9226" w14:textId="77777777" w:rsidR="009477B9" w:rsidRDefault="009477B9" w:rsidP="009E377C">
      <w:r>
        <w:separator/>
      </w:r>
    </w:p>
  </w:footnote>
  <w:footnote w:type="continuationSeparator" w:id="0">
    <w:p w14:paraId="3F78C88C" w14:textId="77777777" w:rsidR="009477B9" w:rsidRDefault="009477B9" w:rsidP="009E37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87492" w14:textId="77777777" w:rsidR="009E377C" w:rsidRDefault="009E37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C7D5" w14:textId="77777777" w:rsidR="009E377C" w:rsidRDefault="009E37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FBEE7" w14:textId="77777777" w:rsidR="009E377C" w:rsidRDefault="009E377C">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ecilia Peek">
    <w15:presenceInfo w15:providerId="AD" w15:userId="S::cmp6@byu.edu::8c39d061-bcce-412d-9ce7-5470053435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67C"/>
    <w:rsid w:val="000123DB"/>
    <w:rsid w:val="00025678"/>
    <w:rsid w:val="000F4D60"/>
    <w:rsid w:val="00361375"/>
    <w:rsid w:val="004805AA"/>
    <w:rsid w:val="005E2DB2"/>
    <w:rsid w:val="006F64F2"/>
    <w:rsid w:val="00710AF6"/>
    <w:rsid w:val="007E003E"/>
    <w:rsid w:val="00904253"/>
    <w:rsid w:val="009477B9"/>
    <w:rsid w:val="009E377C"/>
    <w:rsid w:val="00A634A7"/>
    <w:rsid w:val="00B164A3"/>
    <w:rsid w:val="00B46E0F"/>
    <w:rsid w:val="00C52860"/>
    <w:rsid w:val="00D40AB0"/>
    <w:rsid w:val="00D7367C"/>
    <w:rsid w:val="00E214DA"/>
    <w:rsid w:val="00F960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7D665F9"/>
  <w15:chartTrackingRefBased/>
  <w15:docId w15:val="{343F55FB-A256-A343-A23E-C81A3BBC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67C"/>
    <w:rPr>
      <w:rFonts w:ascii="Times" w:eastAsia="Times" w:hAnsi="Times"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52860"/>
    <w:rPr>
      <w:sz w:val="16"/>
      <w:szCs w:val="16"/>
    </w:rPr>
  </w:style>
  <w:style w:type="paragraph" w:styleId="CommentText">
    <w:name w:val="annotation text"/>
    <w:basedOn w:val="Normal"/>
    <w:link w:val="CommentTextChar"/>
    <w:uiPriority w:val="99"/>
    <w:semiHidden/>
    <w:unhideWhenUsed/>
    <w:rsid w:val="00C52860"/>
    <w:rPr>
      <w:sz w:val="20"/>
    </w:rPr>
  </w:style>
  <w:style w:type="character" w:customStyle="1" w:styleId="CommentTextChar">
    <w:name w:val="Comment Text Char"/>
    <w:basedOn w:val="DefaultParagraphFont"/>
    <w:link w:val="CommentText"/>
    <w:uiPriority w:val="99"/>
    <w:semiHidden/>
    <w:rsid w:val="00C52860"/>
    <w:rPr>
      <w:rFonts w:ascii="Times" w:eastAsia="Times" w:hAnsi="Times"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C52860"/>
    <w:rPr>
      <w:b/>
      <w:bCs/>
    </w:rPr>
  </w:style>
  <w:style w:type="character" w:customStyle="1" w:styleId="CommentSubjectChar">
    <w:name w:val="Comment Subject Char"/>
    <w:basedOn w:val="CommentTextChar"/>
    <w:link w:val="CommentSubject"/>
    <w:uiPriority w:val="99"/>
    <w:semiHidden/>
    <w:rsid w:val="00C52860"/>
    <w:rPr>
      <w:rFonts w:ascii="Times" w:eastAsia="Times" w:hAnsi="Times" w:cs="Times New Roman"/>
      <w:b/>
      <w:bCs/>
      <w:sz w:val="20"/>
      <w:szCs w:val="20"/>
      <w:lang w:eastAsia="en-US"/>
    </w:rPr>
  </w:style>
  <w:style w:type="paragraph" w:styleId="Header">
    <w:name w:val="header"/>
    <w:basedOn w:val="Normal"/>
    <w:link w:val="HeaderChar"/>
    <w:uiPriority w:val="99"/>
    <w:unhideWhenUsed/>
    <w:rsid w:val="009E377C"/>
    <w:pPr>
      <w:tabs>
        <w:tab w:val="center" w:pos="4680"/>
        <w:tab w:val="right" w:pos="9360"/>
      </w:tabs>
    </w:pPr>
  </w:style>
  <w:style w:type="character" w:customStyle="1" w:styleId="HeaderChar">
    <w:name w:val="Header Char"/>
    <w:basedOn w:val="DefaultParagraphFont"/>
    <w:link w:val="Header"/>
    <w:uiPriority w:val="99"/>
    <w:rsid w:val="009E377C"/>
    <w:rPr>
      <w:rFonts w:ascii="Times" w:eastAsia="Times" w:hAnsi="Times" w:cs="Times New Roman"/>
      <w:szCs w:val="20"/>
      <w:lang w:eastAsia="en-US"/>
    </w:rPr>
  </w:style>
  <w:style w:type="paragraph" w:styleId="Footer">
    <w:name w:val="footer"/>
    <w:basedOn w:val="Normal"/>
    <w:link w:val="FooterChar"/>
    <w:uiPriority w:val="99"/>
    <w:unhideWhenUsed/>
    <w:rsid w:val="009E377C"/>
    <w:pPr>
      <w:tabs>
        <w:tab w:val="center" w:pos="4680"/>
        <w:tab w:val="right" w:pos="9360"/>
      </w:tabs>
    </w:pPr>
  </w:style>
  <w:style w:type="character" w:customStyle="1" w:styleId="FooterChar">
    <w:name w:val="Footer Char"/>
    <w:basedOn w:val="DefaultParagraphFont"/>
    <w:link w:val="Footer"/>
    <w:uiPriority w:val="99"/>
    <w:rsid w:val="009E377C"/>
    <w:rPr>
      <w:rFonts w:ascii="Times" w:eastAsia="Times" w:hAnsi="Times" w:cs="Times New Roman"/>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Andrus</dc:creator>
  <cp:keywords/>
  <dc:description/>
  <cp:lastModifiedBy>Cecilia Peek</cp:lastModifiedBy>
  <cp:revision>12</cp:revision>
  <dcterms:created xsi:type="dcterms:W3CDTF">2021-08-09T15:49:00Z</dcterms:created>
  <dcterms:modified xsi:type="dcterms:W3CDTF">2021-08-09T16:25:00Z</dcterms:modified>
</cp:coreProperties>
</file>